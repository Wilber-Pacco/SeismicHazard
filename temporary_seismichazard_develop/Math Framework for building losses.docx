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086" w:rsidRPr="00467086" w:rsidRDefault="00467086" w:rsidP="000C7B84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467086">
        <w:rPr>
          <w:lang w:val="en-US"/>
        </w:rPr>
        <w:t xml:space="preserve">Generate </w:t>
      </w:r>
      <w:r w:rsidR="005A01C1">
        <w:rPr>
          <w:lang w:val="en-US"/>
        </w:rPr>
        <w:t xml:space="preserve">hazard-consistent </w:t>
      </w:r>
      <w:r>
        <w:rPr>
          <w:lang w:val="en-US"/>
        </w:rPr>
        <w:t xml:space="preserve">ground motion scenarios for the intensity measures of interest, e.g.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…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rPr>
          <w:rFonts w:eastAsiaTheme="minorEastAsia"/>
          <w:lang w:val="en-US"/>
        </w:rPr>
        <w:t xml:space="preserve"> taking into account spatial (</w:t>
      </w:r>
      <m:oMath>
        <m:sSub>
          <m:sSubPr>
            <m:ctrlPr>
              <w:rPr>
                <w:rFonts w:ascii="Cambria Math" w:eastAsiaTheme="minorEastAsia" w:hAnsi="Cambria Math"/>
                <w:b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lang w:val="en-US"/>
              </w:rPr>
              <m:t>ρ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  <w:lang w:val="en-US"/>
              </w:rPr>
              <m:t>h</m:t>
            </m:r>
          </m:sub>
        </m:sSub>
      </m:oMath>
      <w:proofErr w:type="gramStart"/>
      <w:r>
        <w:rPr>
          <w:rFonts w:eastAsiaTheme="minorEastAsia"/>
          <w:lang w:val="en-US"/>
        </w:rPr>
        <w:t>)and</w:t>
      </w:r>
      <w:proofErr w:type="gramEnd"/>
      <w:r>
        <w:rPr>
          <w:rFonts w:eastAsiaTheme="minorEastAsia"/>
          <w:lang w:val="en-US"/>
        </w:rPr>
        <w:t xml:space="preserve"> between event (</w:t>
      </w:r>
      <m:oMath>
        <m:sSub>
          <m:sSubPr>
            <m:ctrlPr>
              <w:rPr>
                <w:rFonts w:ascii="Cambria Math" w:eastAsiaTheme="minorEastAsia" w:hAnsi="Cambria Math"/>
                <w:b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lang w:val="en-US"/>
              </w:rPr>
              <m:t>ρ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</m:oMath>
      <w:r>
        <w:rPr>
          <w:rFonts w:eastAsiaTheme="minorEastAsia"/>
          <w:lang w:val="en-US"/>
        </w:rPr>
        <w:t>)</w:t>
      </w:r>
      <w:r w:rsidR="00B61DE7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correlations. Here each field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>
        <w:rPr>
          <w:rFonts w:eastAsiaTheme="minorEastAsia"/>
          <w:lang w:val="en-US"/>
        </w:rPr>
        <w:t xml:space="preserve"> is a realization of the </w:t>
      </w:r>
      <w:r w:rsidR="005A01C1">
        <w:rPr>
          <w:rFonts w:eastAsiaTheme="minorEastAsia"/>
          <w:lang w:val="en-US"/>
        </w:rPr>
        <w:t>intensity measure for the entire portfolio. This are computed in the platform as:</w:t>
      </w:r>
    </w:p>
    <w:p w:rsidR="00467086" w:rsidRPr="00467086" w:rsidRDefault="00467086" w:rsidP="000C7B84">
      <w:pPr>
        <w:pStyle w:val="Prrafodelista"/>
        <w:jc w:val="both"/>
        <w:rPr>
          <w:lang w:val="en-US"/>
        </w:rPr>
      </w:pPr>
    </w:p>
    <w:p w:rsidR="00467086" w:rsidRPr="00467086" w:rsidRDefault="003C701A" w:rsidP="000C7B84">
      <w:pPr>
        <w:ind w:left="360"/>
        <w:jc w:val="both"/>
        <w:rPr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/>
                        <w:i/>
                        <w:iCs/>
                      </w:rPr>
                    </m:ctrlP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func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IM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IM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/>
                        <w:i/>
                        <w:iCs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IM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r>
            <m:rPr>
              <m:sty m:val="b"/>
            </m:rPr>
            <w:rPr>
              <w:rFonts w:ascii="Cambria Math" w:hAnsi="Cambria Math"/>
            </w:rPr>
            <m:t>L(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ρ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h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ρ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</w:rPr>
                <m:t>Y</m:t>
              </m:r>
            </m:sub>
          </m:sSub>
          <m:r>
            <m:rPr>
              <m:sty m:val="b"/>
            </m:rPr>
            <w:rPr>
              <w:rFonts w:ascii="Cambria Math" w:hAnsi="Cambria Math"/>
            </w:rPr>
            <m:t>)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/>
                        <w:i/>
                        <w:iCs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:rsidR="00467086" w:rsidRDefault="00467086" w:rsidP="000C7B84">
      <w:pPr>
        <w:pStyle w:val="Prrafodelista"/>
        <w:jc w:val="both"/>
        <w:rPr>
          <w:lang w:val="en-US"/>
        </w:rPr>
      </w:pPr>
    </w:p>
    <w:p w:rsidR="00467086" w:rsidRDefault="008F3268" w:rsidP="000C7B84">
      <w:pPr>
        <w:pStyle w:val="Prrafodelista"/>
        <w:jc w:val="both"/>
        <w:rPr>
          <w:rFonts w:eastAsiaTheme="minorEastAsia"/>
          <w:lang w:val="en-US"/>
        </w:rPr>
      </w:pPr>
      <w:proofErr w:type="gramStart"/>
      <w:r>
        <w:rPr>
          <w:lang w:val="en-US"/>
        </w:rPr>
        <w:t>where</w:t>
      </w:r>
      <w:proofErr w:type="gramEnd"/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  <w:lang w:val="en-US"/>
        </w:rPr>
        <w:t xml:space="preserve"> are samples of a multivariate standard normal random variable</w:t>
      </w:r>
      <w:ins w:id="0" w:author="Miguel Angel Jaimes Téllez" w:date="2019-09-12T10:31:00Z">
        <w:r w:rsidR="00B61DE7">
          <w:rPr>
            <w:rFonts w:eastAsiaTheme="minorEastAsia"/>
            <w:lang w:val="en-US"/>
          </w:rPr>
          <w:t xml:space="preserve"> due to ground motion</w:t>
        </w:r>
      </w:ins>
      <w:r>
        <w:rPr>
          <w:rFonts w:eastAsiaTheme="minorEastAsia"/>
          <w:lang w:val="en-US"/>
        </w:rPr>
        <w:t xml:space="preserve">. </w:t>
      </w:r>
      <w:r w:rsidR="00467086">
        <w:rPr>
          <w:lang w:val="en-US"/>
        </w:rPr>
        <w:t xml:space="preserve">For a single site, such as CU,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ρ</m:t>
            </m:r>
          </m:e>
          <m:sub>
            <m:r>
              <w:rPr>
                <w:rFonts w:ascii="Cambria Math" w:hAnsi="Cambria Math"/>
                <w:lang w:val="en-US"/>
              </w:rPr>
              <m:t>h</m:t>
            </m:r>
          </m:sub>
        </m:sSub>
        <m:r>
          <w:rPr>
            <w:rFonts w:ascii="Cambria Math" w:hAnsi="Cambria Math"/>
            <w:lang w:val="en-US"/>
          </w:rPr>
          <m:t>=1</m:t>
        </m:r>
      </m:oMath>
      <w:r w:rsidR="00467086">
        <w:rPr>
          <w:rFonts w:eastAsiaTheme="minorEastAsia"/>
          <w:lang w:val="en-US"/>
        </w:rPr>
        <w:t xml:space="preserve"> and the </w:t>
      </w:r>
      <w:r w:rsidR="005A01C1">
        <w:rPr>
          <w:rFonts w:eastAsiaTheme="minorEastAsia"/>
          <w:lang w:val="en-US"/>
        </w:rPr>
        <w:t xml:space="preserve">quantities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</m:oMath>
      <w:r w:rsidR="005A01C1">
        <w:rPr>
          <w:rFonts w:eastAsiaTheme="minorEastAsia"/>
          <w:lang w:val="en-US"/>
        </w:rPr>
        <w:t xml:space="preserve"> are scalars. Hazard-consistent scenarios imply that the seismic hazard curve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</m:oMath>
      <w:r w:rsidR="005A01C1">
        <w:rPr>
          <w:rFonts w:eastAsiaTheme="minorEastAsia"/>
          <w:lang w:val="en-US"/>
        </w:rPr>
        <w:t xml:space="preserve"> at each site </w:t>
      </w:r>
      <w:proofErr w:type="gramStart"/>
      <w:r w:rsidR="005A01C1">
        <w:rPr>
          <w:rFonts w:eastAsiaTheme="minorEastAsia"/>
          <w:lang w:val="en-US"/>
        </w:rPr>
        <w:t>can be recovered</w:t>
      </w:r>
      <w:proofErr w:type="gramEnd"/>
      <w:r w:rsidR="005A01C1">
        <w:rPr>
          <w:rFonts w:eastAsiaTheme="minorEastAsia"/>
          <w:lang w:val="en-US"/>
        </w:rPr>
        <w:t xml:space="preserve"> from the scenarios, i.e.</w:t>
      </w:r>
    </w:p>
    <w:p w:rsidR="005A01C1" w:rsidRPr="00467086" w:rsidRDefault="003C701A" w:rsidP="000C7B84">
      <w:pPr>
        <w:pStyle w:val="Prrafodelista"/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Y&gt;y|m,r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drdm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≈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nScen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rat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Y-y</m:t>
                  </m:r>
                </m:e>
              </m:d>
            </m:e>
          </m:nary>
        </m:oMath>
      </m:oMathPara>
    </w:p>
    <w:p w:rsidR="005A01C1" w:rsidRDefault="005A01C1" w:rsidP="000C7B84">
      <w:pPr>
        <w:pStyle w:val="Prrafodelista"/>
        <w:jc w:val="both"/>
        <w:rPr>
          <w:lang w:val="en-US"/>
        </w:rPr>
      </w:pPr>
    </w:p>
    <w:p w:rsidR="00467086" w:rsidRDefault="005A01C1" w:rsidP="000C7B84">
      <w:pPr>
        <w:pStyle w:val="Prrafodelista"/>
        <w:jc w:val="both"/>
        <w:rPr>
          <w:rFonts w:eastAsiaTheme="minorEastAsia"/>
          <w:lang w:val="en-US"/>
        </w:rPr>
      </w:pPr>
      <w:proofErr w:type="gramStart"/>
      <w:r>
        <w:rPr>
          <w:lang w:val="en-US"/>
        </w:rPr>
        <w:t>where</w:t>
      </w:r>
      <w:proofErr w:type="gramEnd"/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rat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=N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min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m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i</m:t>
                </m:r>
              </m:sup>
            </m:sSup>
          </m:e>
        </m:d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i</m:t>
                </m:r>
              </m:sup>
            </m:sSup>
          </m:e>
        </m:d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ε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ε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i</m:t>
                </m:r>
              </m:sup>
            </m:sSup>
          </m:e>
        </m:d>
      </m:oMath>
      <w:r>
        <w:rPr>
          <w:rFonts w:eastAsiaTheme="minorEastAsia"/>
          <w:lang w:val="en-US"/>
        </w:rPr>
        <w:t xml:space="preserve"> is the rate of occurrence of each ground motion scenario such that</w:t>
      </w:r>
      <w:r w:rsidR="00DD4606"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nScen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rat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 xml:space="preserve"> </m:t>
            </m:r>
          </m:e>
        </m:nary>
      </m:oMath>
      <w:r w:rsidR="00DD4606">
        <w:rPr>
          <w:rFonts w:eastAsiaTheme="minorEastAsia"/>
          <w:lang w:val="en-US"/>
        </w:rPr>
        <w:t xml:space="preserve">, and </w:t>
      </w:r>
      <m:oMath>
        <m:r>
          <w:rPr>
            <w:rFonts w:ascii="Cambria Math" w:eastAsiaTheme="minorEastAsia" w:hAnsi="Cambria Math"/>
            <w:lang w:val="en-US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∙</m:t>
            </m:r>
          </m:e>
        </m:d>
      </m:oMath>
      <w:r w:rsidR="00DD4606">
        <w:rPr>
          <w:rFonts w:eastAsiaTheme="minorEastAsia"/>
          <w:lang w:val="en-US"/>
        </w:rPr>
        <w:t xml:space="preserve"> is the Heaviside function.</w:t>
      </w:r>
      <w:r w:rsidR="000C7B84">
        <w:rPr>
          <w:rFonts w:eastAsiaTheme="minorEastAsia"/>
          <w:lang w:val="en-US"/>
        </w:rPr>
        <w:t xml:space="preserve"> The number of scenarios </w:t>
      </w:r>
      <m:oMath>
        <m:r>
          <w:rPr>
            <w:rFonts w:ascii="Cambria Math" w:eastAsiaTheme="minorEastAsia" w:hAnsi="Cambria Math"/>
            <w:lang w:val="en-US"/>
          </w:rPr>
          <m:t>nScen</m:t>
        </m:r>
      </m:oMath>
      <w:r w:rsidR="000C7B84">
        <w:rPr>
          <w:rFonts w:eastAsiaTheme="minorEastAsia"/>
          <w:lang w:val="en-US"/>
        </w:rPr>
        <w:t xml:space="preserve"> required to approximate the seismic hazard curve can be very large. Here is where we can apply variance reduction techniques such as </w:t>
      </w:r>
      <w:r w:rsidR="008F3268">
        <w:rPr>
          <w:rFonts w:eastAsiaTheme="minorEastAsia"/>
          <w:lang w:val="en-US"/>
        </w:rPr>
        <w:t>k</w:t>
      </w:r>
      <w:r w:rsidR="000C7B84">
        <w:rPr>
          <w:rFonts w:eastAsiaTheme="minorEastAsia"/>
          <w:lang w:val="en-US"/>
        </w:rPr>
        <w:t>-Means clustering.</w:t>
      </w:r>
    </w:p>
    <w:p w:rsidR="005A01C1" w:rsidRDefault="000C7B84" w:rsidP="000C7B84">
      <w:pPr>
        <w:pStyle w:val="Prrafodelista"/>
        <w:jc w:val="both"/>
        <w:rPr>
          <w:lang w:val="en-US"/>
        </w:rPr>
      </w:pPr>
      <w:r>
        <w:rPr>
          <w:lang w:val="en-US"/>
        </w:rPr>
        <w:t xml:space="preserve"> </w:t>
      </w:r>
    </w:p>
    <w:p w:rsidR="005A01C1" w:rsidRPr="00467086" w:rsidRDefault="005A01C1" w:rsidP="000C7B84">
      <w:pPr>
        <w:pStyle w:val="Prrafodelista"/>
        <w:jc w:val="both"/>
        <w:rPr>
          <w:lang w:val="en-US"/>
        </w:rPr>
      </w:pPr>
    </w:p>
    <w:p w:rsidR="005B6637" w:rsidRPr="004D71FB" w:rsidRDefault="000C7B84" w:rsidP="00B61DE7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rFonts w:eastAsiaTheme="minorEastAsia"/>
          <w:lang w:val="en-US"/>
        </w:rPr>
        <w:t>Generate</w:t>
      </w:r>
      <w:r w:rsidR="00DD4606">
        <w:rPr>
          <w:rFonts w:eastAsiaTheme="minorEastAsia"/>
          <w:lang w:val="en-US"/>
        </w:rPr>
        <w:t xml:space="preserve"> </w:t>
      </w:r>
      <w:r w:rsidR="00AD07FE">
        <w:rPr>
          <w:rFonts w:eastAsiaTheme="minorEastAsia"/>
          <w:lang w:val="en-US"/>
        </w:rPr>
        <w:t xml:space="preserve">realizations of the </w:t>
      </w:r>
      <w:r w:rsidR="00DD4606">
        <w:rPr>
          <w:rFonts w:eastAsiaTheme="minorEastAsia"/>
          <w:lang w:val="en-US"/>
        </w:rPr>
        <w:t>losses for each building category.</w:t>
      </w:r>
      <w:r w:rsidR="00AD07FE">
        <w:rPr>
          <w:rFonts w:eastAsiaTheme="minorEastAsia"/>
          <w:lang w:val="en-US"/>
        </w:rPr>
        <w:t xml:space="preserve"> In the following expression,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/>
            <w:lang w:val="en-U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  <w:r w:rsidR="00AD07FE">
        <w:rPr>
          <w:rFonts w:eastAsiaTheme="minorEastAsia"/>
          <w:lang w:val="en-US"/>
        </w:rPr>
        <w:t xml:space="preserve"> is the mean value of loss for a building in the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j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th</m:t>
            </m:r>
          </m:sup>
        </m:sSup>
      </m:oMath>
      <w:r w:rsidR="00DD4606">
        <w:rPr>
          <w:rFonts w:eastAsiaTheme="minorEastAsia"/>
          <w:lang w:val="en-US"/>
        </w:rPr>
        <w:t xml:space="preserve"> </w:t>
      </w:r>
      <w:r w:rsidR="00AD07FE">
        <w:rPr>
          <w:rFonts w:eastAsiaTheme="minorEastAsia"/>
          <w:lang w:val="en-US"/>
        </w:rPr>
        <w:t>category</w:t>
      </w:r>
      <w:r w:rsidR="008F3268">
        <w:rPr>
          <w:rFonts w:eastAsiaTheme="minorEastAsia"/>
          <w:lang w:val="en-US"/>
        </w:rPr>
        <w:t>,</w:t>
      </w:r>
      <w:r w:rsidR="00AD07FE"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lang w:val="en-US"/>
              </w:rPr>
              <m:t>Σ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 w:rsidR="00AD07FE">
        <w:rPr>
          <w:rFonts w:eastAsiaTheme="minorEastAsia"/>
          <w:lang w:val="en-US"/>
        </w:rPr>
        <w:t xml:space="preserve"> is the uncertainty about the mean</w:t>
      </w:r>
      <w:r w:rsidR="008F3268">
        <w:rPr>
          <w:rFonts w:eastAsiaTheme="minorEastAsia"/>
          <w:lang w:val="en-US"/>
        </w:rPr>
        <w:t xml:space="preserve"> (it could be a single number for all the elements in the portfolio),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 w:rsidR="008F3268">
        <w:rPr>
          <w:rFonts w:eastAsiaTheme="minorEastAsia"/>
          <w:lang w:val="en-US"/>
        </w:rPr>
        <w:t xml:space="preserve"> are samples of a multivariate standard normal random variable</w:t>
      </w:r>
      <w:ins w:id="1" w:author="Miguel Angel Jaimes Téllez" w:date="2019-09-12T10:31:00Z">
        <w:r w:rsidR="00B61DE7">
          <w:rPr>
            <w:rFonts w:eastAsiaTheme="minorEastAsia"/>
            <w:lang w:val="en-US"/>
          </w:rPr>
          <w:t xml:space="preserve"> due to </w:t>
        </w:r>
      </w:ins>
      <w:ins w:id="2" w:author="Miguel Angel Jaimes Téllez" w:date="2019-09-12T10:32:00Z">
        <w:r w:rsidR="00B61DE7">
          <w:rPr>
            <w:rFonts w:eastAsiaTheme="minorEastAsia"/>
            <w:lang w:val="en-US"/>
          </w:rPr>
          <w:t xml:space="preserve">structural </w:t>
        </w:r>
      </w:ins>
      <w:ins w:id="3" w:author="Miguel Angel Jaimes Téllez" w:date="2019-09-12T10:31:00Z">
        <w:r w:rsidR="00B61DE7">
          <w:rPr>
            <w:rFonts w:eastAsiaTheme="minorEastAsia"/>
            <w:lang w:val="en-US"/>
          </w:rPr>
          <w:t>system</w:t>
        </w:r>
      </w:ins>
      <w:r w:rsidR="00AD07FE">
        <w:rPr>
          <w:rFonts w:eastAsiaTheme="minorEastAsia"/>
          <w:lang w:val="en-US"/>
        </w:rPr>
        <w:t xml:space="preserve">. </w:t>
      </w:r>
      <w:r>
        <w:rPr>
          <w:rFonts w:eastAsiaTheme="minorEastAsia"/>
          <w:lang w:val="en-US"/>
        </w:rPr>
        <w:t>(Miguel, d</w:t>
      </w:r>
      <w:r w:rsidR="00AD07FE">
        <w:rPr>
          <w:rFonts w:eastAsiaTheme="minorEastAsia"/>
          <w:lang w:val="en-US"/>
        </w:rPr>
        <w:t>o we know of any cross</w:t>
      </w:r>
      <w:r w:rsidR="008F3268">
        <w:rPr>
          <w:rFonts w:eastAsiaTheme="minorEastAsia"/>
          <w:lang w:val="en-US"/>
        </w:rPr>
        <w:t>-</w:t>
      </w:r>
      <w:r w:rsidR="00AD07FE">
        <w:rPr>
          <w:rFonts w:eastAsiaTheme="minorEastAsia"/>
          <w:lang w:val="en-US"/>
        </w:rPr>
        <w:t xml:space="preserve">correlation </w:t>
      </w:r>
      <w:r>
        <w:rPr>
          <w:rFonts w:eastAsiaTheme="minorEastAsia"/>
          <w:lang w:val="en-US"/>
        </w:rPr>
        <w:t>for losses?</w:t>
      </w:r>
      <w:ins w:id="4" w:author="Miguel Angel Jaimes Téllez" w:date="2019-09-12T10:41:00Z">
        <w:r w:rsidR="00B61DE7" w:rsidRPr="00B61DE7">
          <w:rPr>
            <w:lang w:val="en-US"/>
          </w:rPr>
          <w:t xml:space="preserve"> </w:t>
        </w:r>
      </w:ins>
      <w:ins w:id="5" w:author="Miguel Angel Jaimes Téllez" w:date="2019-09-12T10:47:00Z">
        <w:r w:rsidR="003C701A">
          <w:rPr>
            <w:lang w:val="en-US"/>
          </w:rPr>
          <w:t>G, t</w:t>
        </w:r>
      </w:ins>
      <w:ins w:id="6" w:author="Miguel Angel Jaimes Téllez" w:date="2019-09-12T10:41:00Z">
        <w:r w:rsidR="00B61DE7" w:rsidRPr="00B61DE7">
          <w:rPr>
            <w:rFonts w:eastAsiaTheme="minorEastAsia"/>
            <w:color w:val="0000FF"/>
            <w:lang w:val="en-US"/>
          </w:rPr>
          <w:t>here is no formal study, it has been assumed through simulations that there is a correlatio</w:t>
        </w:r>
        <w:r w:rsidR="003C701A">
          <w:rPr>
            <w:rFonts w:eastAsiaTheme="minorEastAsia"/>
            <w:color w:val="0000FF"/>
            <w:lang w:val="en-US"/>
          </w:rPr>
          <w:t>n</w:t>
        </w:r>
      </w:ins>
      <w:ins w:id="7" w:author="Miguel Angel Jaimes Téllez" w:date="2019-09-12T10:45:00Z">
        <w:r w:rsidR="003C701A">
          <w:rPr>
            <w:rFonts w:eastAsiaTheme="minorEastAsia"/>
            <w:color w:val="0000FF"/>
            <w:lang w:val="en-US"/>
          </w:rPr>
          <w:t xml:space="preserve"> coefficient</w:t>
        </w:r>
      </w:ins>
      <w:ins w:id="8" w:author="Miguel Angel Jaimes Téllez" w:date="2019-09-12T10:41:00Z">
        <w:r w:rsidR="003C701A">
          <w:rPr>
            <w:rFonts w:eastAsiaTheme="minorEastAsia"/>
            <w:color w:val="0000FF"/>
            <w:lang w:val="en-US"/>
          </w:rPr>
          <w:t xml:space="preserve"> between </w:t>
        </w:r>
      </w:ins>
      <w:ins w:id="9" w:author="Miguel Angel Jaimes Téllez" w:date="2019-09-12T10:43:00Z">
        <w:r w:rsidR="003C701A">
          <w:rPr>
            <w:rFonts w:eastAsiaTheme="minorEastAsia"/>
            <w:color w:val="0000FF"/>
            <w:lang w:val="en-US"/>
          </w:rPr>
          <w:t xml:space="preserve">the </w:t>
        </w:r>
      </w:ins>
      <w:ins w:id="10" w:author="Miguel Angel Jaimes Téllez" w:date="2019-09-12T10:41:00Z">
        <w:r w:rsidR="003C701A">
          <w:rPr>
            <w:rFonts w:eastAsiaTheme="minorEastAsia"/>
            <w:color w:val="0000FF"/>
            <w:lang w:val="en-US"/>
          </w:rPr>
          <w:t>losses of 0.2</w:t>
        </w:r>
      </w:ins>
      <w:ins w:id="11" w:author="Miguel Angel Jaimes Téllez" w:date="2019-09-12T10:48:00Z">
        <w:r w:rsidR="003C701A">
          <w:rPr>
            <w:rFonts w:eastAsiaTheme="minorEastAsia"/>
            <w:color w:val="0000FF"/>
            <w:lang w:val="en-US"/>
          </w:rPr>
          <w:t>-</w:t>
        </w:r>
      </w:ins>
      <w:ins w:id="12" w:author="Miguel Angel Jaimes Téllez" w:date="2019-09-12T10:41:00Z">
        <w:r w:rsidR="003C701A">
          <w:rPr>
            <w:rFonts w:eastAsiaTheme="minorEastAsia"/>
            <w:color w:val="0000FF"/>
            <w:lang w:val="en-US"/>
          </w:rPr>
          <w:t>0.3 e.</w:t>
        </w:r>
      </w:ins>
      <w:ins w:id="13" w:author="Miguel Angel Jaimes Téllez" w:date="2019-09-12T10:42:00Z">
        <w:r w:rsidR="003C701A">
          <w:rPr>
            <w:rFonts w:eastAsiaTheme="minorEastAsia"/>
            <w:color w:val="0000FF"/>
            <w:lang w:val="en-US"/>
          </w:rPr>
          <w:t>g</w:t>
        </w:r>
        <w:bookmarkStart w:id="14" w:name="_GoBack"/>
        <w:bookmarkEnd w:id="14"/>
        <w:r w:rsidR="003C701A">
          <w:rPr>
            <w:rFonts w:eastAsiaTheme="minorEastAsia"/>
            <w:color w:val="0000FF"/>
            <w:lang w:val="en-US"/>
          </w:rPr>
          <w:t xml:space="preserve">., </w:t>
        </w:r>
      </w:ins>
      <w:ins w:id="15" w:author="Miguel Angel Jaimes Téllez" w:date="2019-09-12T10:47:00Z">
        <w:r w:rsidR="003C701A">
          <w:rPr>
            <w:rFonts w:eastAsiaTheme="minorEastAsia"/>
            <w:color w:val="0000FF"/>
            <w:lang w:val="en-US"/>
          </w:rPr>
          <w:t xml:space="preserve"> 0.2 was </w:t>
        </w:r>
      </w:ins>
      <w:ins w:id="16" w:author="Miguel Angel Jaimes Téllez" w:date="2019-09-12T10:41:00Z">
        <w:r w:rsidR="00B61DE7" w:rsidRPr="00B61DE7">
          <w:rPr>
            <w:rFonts w:eastAsiaTheme="minorEastAsia"/>
            <w:color w:val="0000FF"/>
            <w:lang w:val="en-US"/>
          </w:rPr>
          <w:t>assume</w:t>
        </w:r>
      </w:ins>
      <w:ins w:id="17" w:author="Miguel Angel Jaimes Téllez" w:date="2019-09-12T10:47:00Z">
        <w:r w:rsidR="003C701A">
          <w:rPr>
            <w:rFonts w:eastAsiaTheme="minorEastAsia"/>
            <w:color w:val="0000FF"/>
            <w:lang w:val="en-US"/>
          </w:rPr>
          <w:t>d</w:t>
        </w:r>
      </w:ins>
      <w:ins w:id="18" w:author="Miguel Angel Jaimes Téllez" w:date="2019-09-12T10:41:00Z">
        <w:r w:rsidR="00B61DE7" w:rsidRPr="00B61DE7">
          <w:rPr>
            <w:rFonts w:eastAsiaTheme="minorEastAsia"/>
            <w:color w:val="0000FF"/>
            <w:lang w:val="en-US"/>
          </w:rPr>
          <w:t xml:space="preserve"> in the barrel article</w:t>
        </w:r>
      </w:ins>
      <w:ins w:id="19" w:author="Miguel Angel Jaimes Téllez" w:date="2019-09-12T10:48:00Z">
        <w:r w:rsidR="003C701A">
          <w:rPr>
            <w:rFonts w:eastAsiaTheme="minorEastAsia"/>
            <w:color w:val="0000FF"/>
            <w:lang w:val="en-US"/>
          </w:rPr>
          <w:t xml:space="preserve"> Jaimes, Candia &amp; Favier 2018</w:t>
        </w:r>
      </w:ins>
      <w:ins w:id="20" w:author="Miguel Angel Jaimes Téllez" w:date="2019-09-12T10:43:00Z">
        <w:r w:rsidR="003C701A">
          <w:rPr>
            <w:rFonts w:eastAsiaTheme="minorEastAsia"/>
            <w:color w:val="0000FF"/>
            <w:lang w:val="en-US"/>
          </w:rPr>
          <w:t xml:space="preserve"> </w:t>
        </w:r>
      </w:ins>
      <w:ins w:id="21" w:author="Miguel Angel Jaimes Téllez" w:date="2019-09-12T10:41:00Z">
        <w:r w:rsidR="00B61DE7" w:rsidRPr="00B61DE7">
          <w:rPr>
            <w:rFonts w:eastAsiaTheme="minorEastAsia"/>
            <w:color w:val="0000FF"/>
            <w:lang w:val="en-US"/>
          </w:rPr>
          <w:t xml:space="preserve"> :)</w:t>
        </w:r>
      </w:ins>
      <w:r w:rsidR="008F3268">
        <w:rPr>
          <w:rFonts w:eastAsiaTheme="minorEastAsia"/>
          <w:lang w:val="en-US"/>
        </w:rPr>
        <w:t>,</w:t>
      </w:r>
      <w:r>
        <w:rPr>
          <w:rFonts w:eastAsiaTheme="minorEastAsia"/>
          <w:lang w:val="en-US"/>
        </w:rPr>
        <w:t xml:space="preserve"> </w:t>
      </w:r>
      <w:r w:rsidR="008F3268">
        <w:rPr>
          <w:rFonts w:eastAsiaTheme="minorEastAsia"/>
          <w:lang w:val="en-US"/>
        </w:rPr>
        <w:t>i</w:t>
      </w:r>
      <w:r>
        <w:rPr>
          <w:rFonts w:eastAsiaTheme="minorEastAsia"/>
          <w:lang w:val="en-US"/>
        </w:rPr>
        <w:t xml:space="preserve">f not, the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lang w:val="en-US"/>
              </w:rPr>
              <m:t>Σ</m:t>
            </m:r>
            <m:ctrlPr>
              <w:rPr>
                <w:rFonts w:ascii="Cambria Math" w:eastAsiaTheme="minorEastAsia" w:hAnsi="Cambria Math"/>
                <w:b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</m:oMath>
      <w:r w:rsidR="008F3268">
        <w:rPr>
          <w:rFonts w:eastAsiaTheme="minorEastAsia"/>
          <w:lang w:val="en-US"/>
        </w:rPr>
        <w:t xml:space="preserve"> matrices are diagonal)</w:t>
      </w:r>
    </w:p>
    <w:p w:rsidR="004D71FB" w:rsidRPr="00DD4606" w:rsidRDefault="004D71FB" w:rsidP="000C7B84">
      <w:pPr>
        <w:pStyle w:val="Prrafodelista"/>
        <w:jc w:val="both"/>
        <w:rPr>
          <w:lang w:val="en-US"/>
        </w:rPr>
      </w:pPr>
    </w:p>
    <w:p w:rsidR="00AD07FE" w:rsidRPr="00EB1044" w:rsidRDefault="003C701A" w:rsidP="000C7B84">
      <w:pPr>
        <w:pStyle w:val="Prrafodelista"/>
        <w:jc w:val="both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/>
                        <w:i/>
                        <w:iCs/>
                      </w:rPr>
                    </m:ctrlP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func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⋮</m:t>
                    </m:r>
                    <m:ctrlPr>
                      <w:rPr>
                        <w:rFonts w:ascii="Cambria Math" w:eastAsia="Cambria Math" w:hAnsi="Cambria Math"/>
                        <w:i/>
                        <w:iCs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/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/>
                </m:mr>
                <m:mr>
                  <m:e/>
                  <m:e/>
                  <m:e>
                    <m:r>
                      <w:rPr>
                        <w:rFonts w:ascii="Cambria Math" w:hAnsi="Cambria Math"/>
                        <w:lang w:val="en-US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/>
                </m:mr>
                <m:mr>
                  <m:e/>
                  <m:e/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/>
                        <w:i/>
                        <w:iCs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:rsidR="00EB1044" w:rsidRPr="004D71FB" w:rsidRDefault="00EB1044" w:rsidP="000C7B84">
      <w:pPr>
        <w:pStyle w:val="Prrafodelista"/>
        <w:jc w:val="both"/>
        <w:rPr>
          <w:rFonts w:eastAsiaTheme="minorEastAsia"/>
        </w:rPr>
      </w:pPr>
    </w:p>
    <w:p w:rsidR="004D71FB" w:rsidRDefault="004D71FB" w:rsidP="000C7B84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Compute </w:t>
      </w:r>
      <w:r w:rsidR="00EB1044">
        <w:rPr>
          <w:lang w:val="en-US"/>
        </w:rPr>
        <w:t xml:space="preserve">the </w:t>
      </w:r>
      <w:r>
        <w:rPr>
          <w:lang w:val="en-US"/>
        </w:rPr>
        <w:t>loss</w:t>
      </w:r>
      <w:r w:rsidR="00EB1044">
        <w:rPr>
          <w:lang w:val="en-US"/>
        </w:rPr>
        <w:t xml:space="preserve"> rate for each loss category as</w:t>
      </w:r>
    </w:p>
    <w:p w:rsidR="00EB1044" w:rsidRDefault="00EB1044" w:rsidP="00EB1044">
      <w:pPr>
        <w:pStyle w:val="Prrafodelista"/>
        <w:jc w:val="both"/>
        <w:rPr>
          <w:lang w:val="en-US"/>
        </w:rPr>
      </w:pPr>
    </w:p>
    <w:p w:rsidR="000C7B84" w:rsidRPr="00EB1044" w:rsidRDefault="003C701A" w:rsidP="000C7B84">
      <w:pPr>
        <w:pStyle w:val="Prrafodelista"/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nScen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rat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</m:t>
                      </m:r>
                      <m:ctrlPr>
                        <w:rPr>
                          <w:rFonts w:ascii="Cambria Math" w:eastAsiaTheme="minorEastAsia" w:hAnsi="Cambria Math"/>
                          <w:b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-y</m:t>
                  </m:r>
                </m:e>
              </m:d>
            </m:e>
          </m:nary>
        </m:oMath>
      </m:oMathPara>
    </w:p>
    <w:p w:rsidR="00467086" w:rsidRDefault="00EB1044" w:rsidP="00EB1044">
      <w:pPr>
        <w:pStyle w:val="Prrafode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Compute total losses as</w:t>
      </w:r>
    </w:p>
    <w:p w:rsidR="00EB1044" w:rsidRPr="00EB1044" w:rsidRDefault="003C701A" w:rsidP="00EB1044">
      <w:pPr>
        <w:pStyle w:val="Prrafodelista"/>
        <w:jc w:val="both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L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λ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b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</m:sSub>
                </m:sub>
              </m:sSub>
            </m:e>
          </m:nary>
        </m:oMath>
      </m:oMathPara>
    </w:p>
    <w:p w:rsidR="00EB1044" w:rsidRPr="00EB1044" w:rsidRDefault="00EB1044" w:rsidP="00EB1044">
      <w:pPr>
        <w:pStyle w:val="Prrafodelista"/>
        <w:jc w:val="both"/>
        <w:rPr>
          <w:lang w:val="en-US"/>
        </w:rPr>
      </w:pPr>
    </w:p>
    <w:sectPr w:rsidR="00EB1044" w:rsidRPr="00EB10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3A3E65"/>
    <w:multiLevelType w:val="hybridMultilevel"/>
    <w:tmpl w:val="0122C41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iguel Angel Jaimes Téllez">
    <w15:presenceInfo w15:providerId="AD" w15:userId="S-1-5-21-1175680372-1609175046-623647154-2659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086"/>
    <w:rsid w:val="000C7B84"/>
    <w:rsid w:val="001C6138"/>
    <w:rsid w:val="003C701A"/>
    <w:rsid w:val="00467086"/>
    <w:rsid w:val="004D71FB"/>
    <w:rsid w:val="005A01C1"/>
    <w:rsid w:val="005B6637"/>
    <w:rsid w:val="008F3268"/>
    <w:rsid w:val="00AD07FE"/>
    <w:rsid w:val="00B61DE7"/>
    <w:rsid w:val="00C35656"/>
    <w:rsid w:val="00DD4606"/>
    <w:rsid w:val="00EB1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FDCFF"/>
  <w15:chartTrackingRefBased/>
  <w15:docId w15:val="{E62BC7F5-B77F-499E-A8F5-0E9A0D8BA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7086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67086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61D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1D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358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Candia</dc:creator>
  <cp:keywords/>
  <dc:description/>
  <cp:lastModifiedBy>Miguel Angel Jaimes Téllez</cp:lastModifiedBy>
  <cp:revision>3</cp:revision>
  <dcterms:created xsi:type="dcterms:W3CDTF">2019-09-12T13:59:00Z</dcterms:created>
  <dcterms:modified xsi:type="dcterms:W3CDTF">2019-09-12T15:49:00Z</dcterms:modified>
</cp:coreProperties>
</file>